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024BD" w14:textId="78F24AF3" w:rsidR="00787D41" w:rsidRPr="00EA5686" w:rsidRDefault="00EA5686" w:rsidP="00EA5686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 w:rsidRPr="00EA5686">
        <w:rPr>
          <w:rFonts w:cstheme="minorHAnsi"/>
          <w:shd w:val="clear" w:color="auto" w:fill="FFFFFF"/>
        </w:rPr>
        <w:t>Implemente uma classe chamada Telefone. A classe tem </w:t>
      </w:r>
      <w:proofErr w:type="spellStart"/>
      <w:r w:rsidRPr="00EA5686">
        <w:rPr>
          <w:rStyle w:val="Forte"/>
          <w:rFonts w:cstheme="minorHAnsi"/>
          <w:shd w:val="clear" w:color="auto" w:fill="FFFFFF"/>
        </w:rPr>
        <w:t>nrTelefone</w:t>
      </w:r>
      <w:proofErr w:type="spellEnd"/>
      <w:r w:rsidRPr="00EA5686">
        <w:rPr>
          <w:rFonts w:cstheme="minorHAnsi"/>
          <w:shd w:val="clear" w:color="auto" w:fill="FFFFFF"/>
        </w:rPr>
        <w:t xml:space="preserve">: </w:t>
      </w:r>
      <w:proofErr w:type="spellStart"/>
      <w:r w:rsidRPr="00EA5686">
        <w:rPr>
          <w:rFonts w:cstheme="minorHAnsi"/>
          <w:shd w:val="clear" w:color="auto" w:fill="FFFFFF"/>
        </w:rPr>
        <w:t>String</w:t>
      </w:r>
      <w:proofErr w:type="spellEnd"/>
      <w:r w:rsidRPr="00EA5686">
        <w:rPr>
          <w:rFonts w:cstheme="minorHAnsi"/>
          <w:shd w:val="clear" w:color="auto" w:fill="FFFFFF"/>
        </w:rPr>
        <w:t xml:space="preserve"> e </w:t>
      </w:r>
      <w:proofErr w:type="spellStart"/>
      <w:r w:rsidRPr="00EA5686">
        <w:rPr>
          <w:rStyle w:val="Forte"/>
          <w:rFonts w:cstheme="minorHAnsi"/>
          <w:shd w:val="clear" w:color="auto" w:fill="FFFFFF"/>
        </w:rPr>
        <w:t>tipoTelefone</w:t>
      </w:r>
      <w:proofErr w:type="spellEnd"/>
      <w:r w:rsidRPr="00EA5686">
        <w:rPr>
          <w:rFonts w:cstheme="minorHAnsi"/>
          <w:shd w:val="clear" w:color="auto" w:fill="FFFFFF"/>
        </w:rPr>
        <w:t xml:space="preserve">: </w:t>
      </w:r>
      <w:proofErr w:type="spellStart"/>
      <w:r w:rsidRPr="00EA5686">
        <w:rPr>
          <w:rFonts w:cstheme="minorHAnsi"/>
          <w:shd w:val="clear" w:color="auto" w:fill="FFFFFF"/>
        </w:rPr>
        <w:t>int</w:t>
      </w:r>
      <w:proofErr w:type="spellEnd"/>
      <w:r w:rsidRPr="00EA5686">
        <w:rPr>
          <w:rFonts w:cstheme="minorHAnsi"/>
          <w:shd w:val="clear" w:color="auto" w:fill="FFFFFF"/>
        </w:rPr>
        <w:t> </w:t>
      </w:r>
      <w:del w:id="0" w:author="Unknown">
        <w:r w:rsidRPr="00EA5686">
          <w:rPr>
            <w:rFonts w:cstheme="minorHAnsi"/>
            <w:strike/>
            <w:shd w:val="clear" w:color="auto" w:fill="FFFFFF"/>
          </w:rPr>
          <w:delText>{0=</w:delText>
        </w:r>
        <w:r w:rsidRPr="00EA5686">
          <w:rPr>
            <w:rStyle w:val="nfase"/>
            <w:rFonts w:cstheme="minorHAnsi"/>
            <w:b/>
            <w:bCs/>
            <w:strike/>
            <w:shd w:val="clear" w:color="auto" w:fill="FFFFFF"/>
          </w:rPr>
          <w:delText>residencial</w:delText>
        </w:r>
        <w:r w:rsidRPr="00EA5686">
          <w:rPr>
            <w:rFonts w:cstheme="minorHAnsi"/>
            <w:strike/>
            <w:shd w:val="clear" w:color="auto" w:fill="FFFFFF"/>
          </w:rPr>
          <w:delText>,1=</w:delText>
        </w:r>
        <w:r w:rsidRPr="00EA5686">
          <w:rPr>
            <w:rStyle w:val="nfase"/>
            <w:rFonts w:cstheme="minorHAnsi"/>
            <w:b/>
            <w:bCs/>
            <w:strike/>
            <w:shd w:val="clear" w:color="auto" w:fill="FFFFFF"/>
          </w:rPr>
          <w:delText>comercial</w:delText>
        </w:r>
        <w:r w:rsidRPr="00EA5686">
          <w:rPr>
            <w:rFonts w:cstheme="minorHAnsi"/>
            <w:strike/>
            <w:shd w:val="clear" w:color="auto" w:fill="FFFFFF"/>
          </w:rPr>
          <w:delText>,2=</w:delText>
        </w:r>
        <w:r w:rsidRPr="00EA5686">
          <w:rPr>
            <w:rStyle w:val="nfase"/>
            <w:rFonts w:cstheme="minorHAnsi"/>
            <w:b/>
            <w:bCs/>
            <w:strike/>
            <w:shd w:val="clear" w:color="auto" w:fill="FFFFFF"/>
          </w:rPr>
          <w:delText>celular</w:delText>
        </w:r>
        <w:r w:rsidRPr="00EA5686">
          <w:rPr>
            <w:rFonts w:cstheme="minorHAnsi"/>
            <w:strike/>
            <w:shd w:val="clear" w:color="auto" w:fill="FFFFFF"/>
          </w:rPr>
          <w:delText>}</w:delText>
        </w:r>
      </w:del>
      <w:r w:rsidRPr="00EA5686">
        <w:rPr>
          <w:rFonts w:cstheme="minorHAnsi"/>
          <w:shd w:val="clear" w:color="auto" w:fill="FFFFFF"/>
        </w:rPr>
        <w:t>. Faça um programa que leia os números do telefone. Ao finalizar salve os telefones (</w:t>
      </w:r>
      <w:proofErr w:type="spellStart"/>
      <w:r w:rsidRPr="00EA5686">
        <w:rPr>
          <w:rFonts w:cstheme="minorHAnsi"/>
          <w:shd w:val="clear" w:color="auto" w:fill="FFFFFF"/>
        </w:rPr>
        <w:t>arraylist</w:t>
      </w:r>
      <w:proofErr w:type="spellEnd"/>
      <w:r w:rsidRPr="00EA5686">
        <w:rPr>
          <w:rFonts w:cstheme="minorHAnsi"/>
          <w:shd w:val="clear" w:color="auto" w:fill="FFFFFF"/>
        </w:rPr>
        <w:t xml:space="preserve">) em um arquivo. Ao executar o programa faça a leitura do arquivo e carregue a lista de telefones </w:t>
      </w:r>
      <w:r>
        <w:rPr>
          <w:rFonts w:cstheme="minorHAnsi"/>
          <w:shd w:val="clear" w:color="auto" w:fill="FFFFFF"/>
        </w:rPr>
        <w:t>para a visualização</w:t>
      </w:r>
      <w:r w:rsidRPr="00EA5686">
        <w:rPr>
          <w:rFonts w:cstheme="minorHAnsi"/>
          <w:shd w:val="clear" w:color="auto" w:fill="FFFFFF"/>
        </w:rPr>
        <w:t>.</w:t>
      </w:r>
    </w:p>
    <w:p w14:paraId="023238DA" w14:textId="1BF60FC6" w:rsidR="00EA5686" w:rsidRPr="00EA5686" w:rsidRDefault="00EA5686" w:rsidP="00EA5686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  <w:shd w:val="clear" w:color="auto" w:fill="FFFFFF"/>
        </w:rPr>
        <w:t xml:space="preserve">Faça a implementação do código abaixo e comente as linhas das </w:t>
      </w:r>
      <w:proofErr w:type="spellStart"/>
      <w:r>
        <w:rPr>
          <w:rFonts w:cstheme="minorHAnsi"/>
          <w:shd w:val="clear" w:color="auto" w:fill="FFFFFF"/>
        </w:rPr>
        <w:t>collections</w:t>
      </w:r>
      <w:proofErr w:type="spellEnd"/>
      <w:r>
        <w:rPr>
          <w:rFonts w:cstheme="minorHAnsi"/>
          <w:shd w:val="clear" w:color="auto" w:fill="FFFFFF"/>
        </w:rPr>
        <w:t>, explicando o que cada linha faz na execução do mesmo.</w:t>
      </w:r>
    </w:p>
    <w:p w14:paraId="58DE1CA7" w14:textId="77777777" w:rsidR="00EA5686" w:rsidRPr="00EA5686" w:rsidRDefault="00EA5686" w:rsidP="00EA5686">
      <w:pPr>
        <w:pStyle w:val="PargrafodaLista"/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pt-BR"/>
        </w:rPr>
      </w:pPr>
      <w:proofErr w:type="spellStart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import</w:t>
      </w:r>
      <w:proofErr w:type="spell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 xml:space="preserve"> </w:t>
      </w:r>
      <w:proofErr w:type="spellStart"/>
      <w:proofErr w:type="gramStart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java.util</w:t>
      </w:r>
      <w:proofErr w:type="gram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.ArrayList</w:t>
      </w:r>
      <w:proofErr w:type="spell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;</w:t>
      </w:r>
    </w:p>
    <w:p w14:paraId="5BFE1B45" w14:textId="77777777" w:rsidR="00EA5686" w:rsidRPr="00EA5686" w:rsidRDefault="00EA5686" w:rsidP="00EA5686">
      <w:pPr>
        <w:pStyle w:val="PargrafodaLista"/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pt-BR"/>
        </w:rPr>
      </w:pPr>
      <w:proofErr w:type="spellStart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import</w:t>
      </w:r>
      <w:proofErr w:type="spell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 xml:space="preserve"> </w:t>
      </w:r>
      <w:proofErr w:type="spellStart"/>
      <w:proofErr w:type="gramStart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java.util</w:t>
      </w:r>
      <w:proofErr w:type="gram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.HashSet</w:t>
      </w:r>
      <w:proofErr w:type="spell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;</w:t>
      </w:r>
    </w:p>
    <w:p w14:paraId="3E68FAE3" w14:textId="77777777" w:rsidR="00EA5686" w:rsidRPr="00EA5686" w:rsidRDefault="00EA5686" w:rsidP="00EA5686">
      <w:pPr>
        <w:pStyle w:val="PargrafodaLista"/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pt-BR"/>
        </w:rPr>
      </w:pPr>
      <w:proofErr w:type="spellStart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import</w:t>
      </w:r>
      <w:proofErr w:type="spell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 xml:space="preserve"> </w:t>
      </w:r>
      <w:proofErr w:type="spellStart"/>
      <w:proofErr w:type="gramStart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java.util</w:t>
      </w:r>
      <w:proofErr w:type="gram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.Iterator</w:t>
      </w:r>
      <w:proofErr w:type="spell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;</w:t>
      </w:r>
    </w:p>
    <w:p w14:paraId="5C6DA19E" w14:textId="77777777" w:rsidR="00EA5686" w:rsidRPr="00EA5686" w:rsidRDefault="00EA5686" w:rsidP="00EA5686">
      <w:pPr>
        <w:pStyle w:val="PargrafodaLista"/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pt-BR"/>
        </w:rPr>
      </w:pPr>
      <w:proofErr w:type="spellStart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import</w:t>
      </w:r>
      <w:proofErr w:type="spell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 xml:space="preserve"> </w:t>
      </w:r>
      <w:proofErr w:type="spellStart"/>
      <w:proofErr w:type="gramStart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java.util</w:t>
      </w:r>
      <w:proofErr w:type="gram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.List</w:t>
      </w:r>
      <w:proofErr w:type="spell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;</w:t>
      </w:r>
    </w:p>
    <w:p w14:paraId="74DE0B5A" w14:textId="77777777" w:rsidR="00EA5686" w:rsidRPr="00EA5686" w:rsidRDefault="00EA5686" w:rsidP="00EA5686">
      <w:pPr>
        <w:pStyle w:val="PargrafodaLista"/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pt-BR"/>
        </w:rPr>
      </w:pPr>
      <w:proofErr w:type="spellStart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import</w:t>
      </w:r>
      <w:proofErr w:type="spell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 xml:space="preserve"> </w:t>
      </w:r>
      <w:proofErr w:type="spellStart"/>
      <w:proofErr w:type="gramStart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java.util</w:t>
      </w:r>
      <w:proofErr w:type="gram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.Set</w:t>
      </w:r>
      <w:proofErr w:type="spell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;</w:t>
      </w:r>
    </w:p>
    <w:p w14:paraId="05667D8D" w14:textId="77777777" w:rsidR="00EA5686" w:rsidRPr="00EA5686" w:rsidRDefault="00EA5686" w:rsidP="00EA5686">
      <w:pPr>
        <w:pStyle w:val="PargrafodaLista"/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pt-BR"/>
        </w:rPr>
      </w:pPr>
      <w:r w:rsidRPr="00EA5686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pt-BR"/>
        </w:rPr>
        <w:t> </w:t>
      </w:r>
    </w:p>
    <w:p w14:paraId="47EB3575" w14:textId="77777777" w:rsidR="00EA5686" w:rsidRPr="00EA5686" w:rsidRDefault="00EA5686" w:rsidP="00EA5686">
      <w:pPr>
        <w:pStyle w:val="PargrafodaLista"/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pt-BR"/>
        </w:rPr>
      </w:pPr>
      <w:proofErr w:type="spellStart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public</w:t>
      </w:r>
      <w:proofErr w:type="spell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 xml:space="preserve"> </w:t>
      </w:r>
      <w:proofErr w:type="spellStart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class</w:t>
      </w:r>
      <w:proofErr w:type="spell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 xml:space="preserve"> </w:t>
      </w:r>
      <w:proofErr w:type="spellStart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MinhasCollections</w:t>
      </w:r>
      <w:proofErr w:type="spell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 xml:space="preserve"> {</w:t>
      </w:r>
    </w:p>
    <w:p w14:paraId="256E9BED" w14:textId="77777777" w:rsidR="00EA5686" w:rsidRPr="00EA5686" w:rsidRDefault="00EA5686" w:rsidP="00EA5686">
      <w:pPr>
        <w:pStyle w:val="PargrafodaLista"/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pt-BR"/>
        </w:rPr>
      </w:pPr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    </w:t>
      </w:r>
      <w:proofErr w:type="spellStart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public</w:t>
      </w:r>
      <w:proofErr w:type="spell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 xml:space="preserve"> </w:t>
      </w:r>
      <w:proofErr w:type="spellStart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static</w:t>
      </w:r>
      <w:proofErr w:type="spell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 xml:space="preserve"> </w:t>
      </w:r>
      <w:proofErr w:type="spellStart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void</w:t>
      </w:r>
      <w:proofErr w:type="spell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 xml:space="preserve"> </w:t>
      </w:r>
      <w:proofErr w:type="spellStart"/>
      <w:proofErr w:type="gramStart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main</w:t>
      </w:r>
      <w:proofErr w:type="spell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(</w:t>
      </w:r>
      <w:proofErr w:type="spellStart"/>
      <w:proofErr w:type="gram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String</w:t>
      </w:r>
      <w:proofErr w:type="spell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 xml:space="preserve">[] </w:t>
      </w:r>
      <w:proofErr w:type="spellStart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args</w:t>
      </w:r>
      <w:proofErr w:type="spell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) {</w:t>
      </w:r>
    </w:p>
    <w:p w14:paraId="1F60A572" w14:textId="77777777" w:rsidR="00EA5686" w:rsidRPr="00EA5686" w:rsidRDefault="00EA5686" w:rsidP="00EA5686">
      <w:pPr>
        <w:pStyle w:val="PargrafodaLista"/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pt-BR"/>
        </w:rPr>
      </w:pPr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        </w:t>
      </w:r>
      <w:proofErr w:type="spellStart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List</w:t>
      </w:r>
      <w:proofErr w:type="spell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&lt;</w:t>
      </w:r>
      <w:proofErr w:type="spellStart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Integer</w:t>
      </w:r>
      <w:proofErr w:type="spell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 xml:space="preserve">&gt; </w:t>
      </w:r>
      <w:proofErr w:type="spellStart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minhaLista</w:t>
      </w:r>
      <w:proofErr w:type="spell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 xml:space="preserve"> = new </w:t>
      </w:r>
      <w:proofErr w:type="spellStart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ArrayList</w:t>
      </w:r>
      <w:proofErr w:type="spell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&lt;</w:t>
      </w:r>
      <w:proofErr w:type="spellStart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Integer</w:t>
      </w:r>
      <w:proofErr w:type="spellEnd"/>
      <w:proofErr w:type="gramStart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&gt;(</w:t>
      </w:r>
      <w:proofErr w:type="gram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);</w:t>
      </w:r>
    </w:p>
    <w:p w14:paraId="59B7D1CA" w14:textId="77777777" w:rsidR="00EA5686" w:rsidRPr="00EA5686" w:rsidRDefault="00EA5686" w:rsidP="00EA5686">
      <w:pPr>
        <w:pStyle w:val="PargrafodaLista"/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pt-BR"/>
        </w:rPr>
      </w:pPr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        </w:t>
      </w:r>
      <w:proofErr w:type="spellStart"/>
      <w:proofErr w:type="gramStart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minhaLista.add</w:t>
      </w:r>
      <w:proofErr w:type="spell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(</w:t>
      </w:r>
      <w:proofErr w:type="gram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1);</w:t>
      </w:r>
    </w:p>
    <w:p w14:paraId="7BF8283E" w14:textId="77777777" w:rsidR="00EA5686" w:rsidRPr="00EA5686" w:rsidRDefault="00EA5686" w:rsidP="00EA5686">
      <w:pPr>
        <w:pStyle w:val="PargrafodaLista"/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pt-BR"/>
        </w:rPr>
      </w:pPr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        </w:t>
      </w:r>
      <w:proofErr w:type="spellStart"/>
      <w:proofErr w:type="gramStart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minhaLista.add</w:t>
      </w:r>
      <w:proofErr w:type="spell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(</w:t>
      </w:r>
      <w:proofErr w:type="gram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2);</w:t>
      </w:r>
    </w:p>
    <w:p w14:paraId="7A2CC802" w14:textId="77777777" w:rsidR="00EA5686" w:rsidRPr="00EA5686" w:rsidRDefault="00EA5686" w:rsidP="00EA5686">
      <w:pPr>
        <w:pStyle w:val="PargrafodaLista"/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pt-BR"/>
        </w:rPr>
      </w:pPr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        </w:t>
      </w:r>
      <w:proofErr w:type="spellStart"/>
      <w:proofErr w:type="gramStart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minhaLista.add</w:t>
      </w:r>
      <w:proofErr w:type="spell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(</w:t>
      </w:r>
      <w:proofErr w:type="gram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2);</w:t>
      </w:r>
    </w:p>
    <w:p w14:paraId="2301EDBD" w14:textId="77777777" w:rsidR="00EA5686" w:rsidRPr="00EA5686" w:rsidRDefault="00EA5686" w:rsidP="00EA5686">
      <w:pPr>
        <w:pStyle w:val="PargrafodaLista"/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pt-BR"/>
        </w:rPr>
      </w:pPr>
      <w:r w:rsidRPr="00EA5686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pt-BR"/>
        </w:rPr>
        <w:t> </w:t>
      </w:r>
    </w:p>
    <w:p w14:paraId="1C0A2CA0" w14:textId="77777777" w:rsidR="00EA5686" w:rsidRPr="00EA5686" w:rsidRDefault="00EA5686" w:rsidP="00EA5686">
      <w:pPr>
        <w:pStyle w:val="PargrafodaLista"/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pt-BR"/>
        </w:rPr>
      </w:pPr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        for (</w:t>
      </w:r>
      <w:proofErr w:type="spellStart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Integer</w:t>
      </w:r>
      <w:proofErr w:type="spell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 xml:space="preserve"> </w:t>
      </w:r>
      <w:proofErr w:type="spellStart"/>
      <w:proofErr w:type="gramStart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listaElementos</w:t>
      </w:r>
      <w:proofErr w:type="spell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 xml:space="preserve"> :</w:t>
      </w:r>
      <w:proofErr w:type="gram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 xml:space="preserve"> </w:t>
      </w:r>
      <w:proofErr w:type="spellStart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minhaLista</w:t>
      </w:r>
      <w:proofErr w:type="spell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) {</w:t>
      </w:r>
    </w:p>
    <w:p w14:paraId="4D5EBC1C" w14:textId="77777777" w:rsidR="00EA5686" w:rsidRPr="00EA5686" w:rsidRDefault="00EA5686" w:rsidP="00EA5686">
      <w:pPr>
        <w:pStyle w:val="PargrafodaLista"/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pt-BR"/>
        </w:rPr>
      </w:pPr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            </w:t>
      </w:r>
      <w:proofErr w:type="spellStart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System.out.println</w:t>
      </w:r>
      <w:proofErr w:type="spell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(</w:t>
      </w:r>
      <w:proofErr w:type="spellStart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listaElementos</w:t>
      </w:r>
      <w:proofErr w:type="spell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);</w:t>
      </w:r>
    </w:p>
    <w:p w14:paraId="46634AAC" w14:textId="77777777" w:rsidR="00EA5686" w:rsidRPr="00EA5686" w:rsidRDefault="00EA5686" w:rsidP="00EA5686">
      <w:pPr>
        <w:pStyle w:val="PargrafodaLista"/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pt-BR"/>
        </w:rPr>
      </w:pPr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        }</w:t>
      </w:r>
    </w:p>
    <w:p w14:paraId="6A3493C8" w14:textId="77777777" w:rsidR="00EA5686" w:rsidRPr="00EA5686" w:rsidRDefault="00EA5686" w:rsidP="00EA5686">
      <w:pPr>
        <w:pStyle w:val="PargrafodaLista"/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pt-BR"/>
        </w:rPr>
      </w:pPr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        Set&lt;</w:t>
      </w:r>
      <w:proofErr w:type="spellStart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Integer</w:t>
      </w:r>
      <w:proofErr w:type="spell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 xml:space="preserve">&gt; </w:t>
      </w:r>
      <w:proofErr w:type="spellStart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meuSet</w:t>
      </w:r>
      <w:proofErr w:type="spell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 xml:space="preserve"> = new </w:t>
      </w:r>
      <w:proofErr w:type="spellStart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HashSet</w:t>
      </w:r>
      <w:proofErr w:type="spell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&lt;</w:t>
      </w:r>
      <w:proofErr w:type="spellStart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Integer</w:t>
      </w:r>
      <w:proofErr w:type="spellEnd"/>
      <w:proofErr w:type="gramStart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&gt;(</w:t>
      </w:r>
      <w:proofErr w:type="gram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);</w:t>
      </w:r>
    </w:p>
    <w:p w14:paraId="7E163DB0" w14:textId="77777777" w:rsidR="00EA5686" w:rsidRPr="00EA5686" w:rsidRDefault="00EA5686" w:rsidP="00EA5686">
      <w:pPr>
        <w:pStyle w:val="PargrafodaLista"/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pt-BR"/>
        </w:rPr>
      </w:pPr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        </w:t>
      </w:r>
      <w:proofErr w:type="spellStart"/>
      <w:proofErr w:type="gramStart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meuSet.add</w:t>
      </w:r>
      <w:proofErr w:type="spell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(</w:t>
      </w:r>
      <w:proofErr w:type="gram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1);</w:t>
      </w:r>
    </w:p>
    <w:p w14:paraId="36498791" w14:textId="77777777" w:rsidR="00EA5686" w:rsidRPr="00EA5686" w:rsidRDefault="00EA5686" w:rsidP="00EA5686">
      <w:pPr>
        <w:pStyle w:val="PargrafodaLista"/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pt-BR"/>
        </w:rPr>
      </w:pPr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        </w:t>
      </w:r>
      <w:proofErr w:type="spellStart"/>
      <w:proofErr w:type="gramStart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meuSet.add</w:t>
      </w:r>
      <w:proofErr w:type="spell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(</w:t>
      </w:r>
      <w:proofErr w:type="gram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2);</w:t>
      </w:r>
    </w:p>
    <w:p w14:paraId="3DE29E9E" w14:textId="77777777" w:rsidR="00EA5686" w:rsidRPr="00EA5686" w:rsidRDefault="00EA5686" w:rsidP="00EA5686">
      <w:pPr>
        <w:pStyle w:val="PargrafodaLista"/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pt-BR"/>
        </w:rPr>
      </w:pPr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        </w:t>
      </w:r>
      <w:proofErr w:type="spellStart"/>
      <w:proofErr w:type="gramStart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meuSet.add</w:t>
      </w:r>
      <w:proofErr w:type="spell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(</w:t>
      </w:r>
      <w:proofErr w:type="gram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3);</w:t>
      </w:r>
    </w:p>
    <w:p w14:paraId="39EBDE2D" w14:textId="77777777" w:rsidR="00EA5686" w:rsidRPr="00EA5686" w:rsidRDefault="00EA5686" w:rsidP="00EA5686">
      <w:pPr>
        <w:pStyle w:val="PargrafodaLista"/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pt-BR"/>
        </w:rPr>
      </w:pPr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        </w:t>
      </w:r>
      <w:proofErr w:type="spellStart"/>
      <w:proofErr w:type="gramStart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meuSet.add</w:t>
      </w:r>
      <w:proofErr w:type="spell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(</w:t>
      </w:r>
      <w:proofErr w:type="gram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1);</w:t>
      </w:r>
    </w:p>
    <w:p w14:paraId="28B748D4" w14:textId="77777777" w:rsidR="00EA5686" w:rsidRPr="00EA5686" w:rsidRDefault="00EA5686" w:rsidP="00EA5686">
      <w:pPr>
        <w:pStyle w:val="PargrafodaLista"/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pt-BR"/>
        </w:rPr>
      </w:pPr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        </w:t>
      </w:r>
      <w:proofErr w:type="spellStart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Iterator</w:t>
      </w:r>
      <w:proofErr w:type="spell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&lt;</w:t>
      </w:r>
      <w:proofErr w:type="spellStart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Integer</w:t>
      </w:r>
      <w:proofErr w:type="spell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 xml:space="preserve">&gt; </w:t>
      </w:r>
      <w:proofErr w:type="spellStart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iMeuSet</w:t>
      </w:r>
      <w:proofErr w:type="spell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 xml:space="preserve"> = </w:t>
      </w:r>
      <w:proofErr w:type="spellStart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meuSet.iterator</w:t>
      </w:r>
      <w:proofErr w:type="spell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();</w:t>
      </w:r>
    </w:p>
    <w:p w14:paraId="1A71B6BF" w14:textId="77777777" w:rsidR="00EA5686" w:rsidRPr="00EA5686" w:rsidRDefault="00EA5686" w:rsidP="00EA5686">
      <w:pPr>
        <w:pStyle w:val="PargrafodaLista"/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pt-BR"/>
        </w:rPr>
      </w:pPr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        </w:t>
      </w:r>
      <w:proofErr w:type="spellStart"/>
      <w:proofErr w:type="gramStart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while</w:t>
      </w:r>
      <w:proofErr w:type="spell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(</w:t>
      </w:r>
      <w:proofErr w:type="spellStart"/>
      <w:proofErr w:type="gram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iMeuSet.hasNext</w:t>
      </w:r>
      <w:proofErr w:type="spell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()){</w:t>
      </w:r>
    </w:p>
    <w:p w14:paraId="177C8D0A" w14:textId="77777777" w:rsidR="00EA5686" w:rsidRPr="00EA5686" w:rsidRDefault="00EA5686" w:rsidP="00EA5686">
      <w:pPr>
        <w:pStyle w:val="PargrafodaLista"/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pt-BR"/>
        </w:rPr>
      </w:pPr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            </w:t>
      </w:r>
      <w:proofErr w:type="spellStart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System.out.println</w:t>
      </w:r>
      <w:proofErr w:type="spell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(</w:t>
      </w:r>
      <w:proofErr w:type="spellStart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iMeuSet.next</w:t>
      </w:r>
      <w:proofErr w:type="spellEnd"/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());</w:t>
      </w:r>
    </w:p>
    <w:p w14:paraId="203B6F55" w14:textId="77777777" w:rsidR="00EA5686" w:rsidRPr="00EA5686" w:rsidRDefault="00EA5686" w:rsidP="00EA5686">
      <w:pPr>
        <w:pStyle w:val="PargrafodaLista"/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pt-BR"/>
        </w:rPr>
      </w:pPr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        }</w:t>
      </w:r>
    </w:p>
    <w:p w14:paraId="232ADA49" w14:textId="77777777" w:rsidR="00EA5686" w:rsidRPr="00EA5686" w:rsidRDefault="00EA5686" w:rsidP="00EA5686">
      <w:pPr>
        <w:pStyle w:val="PargrafodaLista"/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pt-BR"/>
        </w:rPr>
      </w:pPr>
      <w:r w:rsidRPr="00EA5686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pt-BR"/>
        </w:rPr>
        <w:t> </w:t>
      </w:r>
    </w:p>
    <w:p w14:paraId="3E04E428" w14:textId="77777777" w:rsidR="00EA5686" w:rsidRPr="00EA5686" w:rsidRDefault="00EA5686" w:rsidP="00EA5686">
      <w:pPr>
        <w:pStyle w:val="PargrafodaLista"/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pt-BR"/>
        </w:rPr>
      </w:pPr>
      <w:r w:rsidRPr="00EA5686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pt-BR"/>
        </w:rPr>
        <w:t> </w:t>
      </w:r>
    </w:p>
    <w:p w14:paraId="5CB1B0DD" w14:textId="77777777" w:rsidR="00EA5686" w:rsidRPr="00EA5686" w:rsidRDefault="00EA5686" w:rsidP="00EA5686">
      <w:pPr>
        <w:pStyle w:val="PargrafodaLista"/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pt-BR"/>
        </w:rPr>
      </w:pPr>
      <w:r w:rsidRPr="00EA5686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pt-BR"/>
        </w:rPr>
        <w:t> </w:t>
      </w:r>
    </w:p>
    <w:p w14:paraId="27DB026D" w14:textId="77777777" w:rsidR="00EA5686" w:rsidRPr="00EA5686" w:rsidRDefault="00EA5686" w:rsidP="00EA5686">
      <w:pPr>
        <w:pStyle w:val="PargrafodaLista"/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pt-BR"/>
        </w:rPr>
      </w:pPr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    }</w:t>
      </w:r>
    </w:p>
    <w:p w14:paraId="17F8D7E8" w14:textId="77777777" w:rsidR="00EA5686" w:rsidRPr="00EA5686" w:rsidRDefault="00EA5686" w:rsidP="00EA5686">
      <w:pPr>
        <w:pStyle w:val="PargrafodaLista"/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pt-BR"/>
        </w:rPr>
      </w:pPr>
      <w:r w:rsidRPr="00EA5686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pt-BR"/>
        </w:rPr>
        <w:t> </w:t>
      </w:r>
    </w:p>
    <w:p w14:paraId="407F9D9F" w14:textId="77777777" w:rsidR="00EA5686" w:rsidRPr="00EA5686" w:rsidRDefault="00EA5686" w:rsidP="00EA5686">
      <w:pPr>
        <w:pStyle w:val="PargrafodaLista"/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pt-BR"/>
        </w:rPr>
      </w:pPr>
      <w:r w:rsidRPr="00EA5686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}</w:t>
      </w:r>
    </w:p>
    <w:p w14:paraId="49C7D720" w14:textId="77777777" w:rsidR="00EA5686" w:rsidRPr="00EA5686" w:rsidRDefault="00EA5686" w:rsidP="00EA5686">
      <w:pPr>
        <w:pStyle w:val="PargrafodaLista"/>
        <w:jc w:val="both"/>
        <w:rPr>
          <w:rFonts w:cstheme="minorHAnsi"/>
        </w:rPr>
      </w:pPr>
    </w:p>
    <w:p w14:paraId="06C62606" w14:textId="7BD3F898" w:rsidR="00173CBE" w:rsidRPr="00173CBE" w:rsidRDefault="00B51337" w:rsidP="00173CBE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  <w:shd w:val="clear" w:color="auto" w:fill="FFFFFF"/>
        </w:rPr>
        <w:t xml:space="preserve">Faça a implementação do código abaixo e comente as linhas das </w:t>
      </w:r>
      <w:proofErr w:type="spellStart"/>
      <w:r>
        <w:rPr>
          <w:rFonts w:cstheme="minorHAnsi"/>
          <w:shd w:val="clear" w:color="auto" w:fill="FFFFFF"/>
        </w:rPr>
        <w:t>collections</w:t>
      </w:r>
      <w:proofErr w:type="spellEnd"/>
      <w:r>
        <w:rPr>
          <w:rFonts w:cstheme="minorHAnsi"/>
          <w:shd w:val="clear" w:color="auto" w:fill="FFFFFF"/>
        </w:rPr>
        <w:t>, explicando o que cada linha faz na execução do mesmo.</w:t>
      </w:r>
    </w:p>
    <w:p w14:paraId="53BAF6F3" w14:textId="41A3AF65" w:rsidR="00173CBE" w:rsidRPr="00173CBE" w:rsidRDefault="00173CBE" w:rsidP="00173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 xml:space="preserve">    </w:t>
      </w:r>
      <w:proofErr w:type="spellStart"/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public</w:t>
      </w:r>
      <w:proofErr w:type="spellEnd"/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 xml:space="preserve"> </w:t>
      </w:r>
      <w:proofErr w:type="spellStart"/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class</w:t>
      </w:r>
      <w:proofErr w:type="spellEnd"/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 xml:space="preserve"> Aula {</w:t>
      </w:r>
    </w:p>
    <w:p w14:paraId="46A0A20B" w14:textId="77777777" w:rsidR="00173CBE" w:rsidRPr="00173CBE" w:rsidRDefault="00173CBE" w:rsidP="00173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</w:pPr>
    </w:p>
    <w:p w14:paraId="1B754AB4" w14:textId="77777777" w:rsidR="00173CBE" w:rsidRPr="00173CBE" w:rsidRDefault="00173CBE" w:rsidP="00173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</w:pPr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 xml:space="preserve">    </w:t>
      </w:r>
      <w:proofErr w:type="spellStart"/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private</w:t>
      </w:r>
      <w:proofErr w:type="spellEnd"/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 xml:space="preserve"> </w:t>
      </w:r>
      <w:proofErr w:type="spellStart"/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String</w:t>
      </w:r>
      <w:proofErr w:type="spellEnd"/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 xml:space="preserve"> </w:t>
      </w:r>
      <w:proofErr w:type="spellStart"/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titulo</w:t>
      </w:r>
      <w:proofErr w:type="spellEnd"/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;</w:t>
      </w:r>
    </w:p>
    <w:p w14:paraId="7DBF9289" w14:textId="77777777" w:rsidR="00173CBE" w:rsidRPr="00173CBE" w:rsidRDefault="00173CBE" w:rsidP="00173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</w:pPr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 xml:space="preserve">    </w:t>
      </w:r>
      <w:proofErr w:type="spellStart"/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private</w:t>
      </w:r>
      <w:proofErr w:type="spellEnd"/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 xml:space="preserve"> </w:t>
      </w:r>
      <w:proofErr w:type="spellStart"/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int</w:t>
      </w:r>
      <w:proofErr w:type="spellEnd"/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 xml:space="preserve"> tempo;</w:t>
      </w:r>
    </w:p>
    <w:p w14:paraId="396585FC" w14:textId="77777777" w:rsidR="00173CBE" w:rsidRPr="00173CBE" w:rsidRDefault="00173CBE" w:rsidP="00173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</w:pPr>
    </w:p>
    <w:p w14:paraId="06D1E3E6" w14:textId="77777777" w:rsidR="00173CBE" w:rsidRPr="00173CBE" w:rsidRDefault="00173CBE" w:rsidP="00173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</w:pPr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 xml:space="preserve">    </w:t>
      </w:r>
      <w:proofErr w:type="spellStart"/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public</w:t>
      </w:r>
      <w:proofErr w:type="spellEnd"/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 xml:space="preserve"> </w:t>
      </w:r>
      <w:proofErr w:type="gramStart"/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Aula(</w:t>
      </w:r>
      <w:proofErr w:type="spellStart"/>
      <w:proofErr w:type="gramEnd"/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String</w:t>
      </w:r>
      <w:proofErr w:type="spellEnd"/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 xml:space="preserve"> </w:t>
      </w:r>
      <w:proofErr w:type="spellStart"/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titulo</w:t>
      </w:r>
      <w:proofErr w:type="spellEnd"/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 xml:space="preserve">, </w:t>
      </w:r>
      <w:proofErr w:type="spellStart"/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int</w:t>
      </w:r>
      <w:proofErr w:type="spellEnd"/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 xml:space="preserve"> tempo) {</w:t>
      </w:r>
    </w:p>
    <w:p w14:paraId="3D20AFBE" w14:textId="77777777" w:rsidR="00173CBE" w:rsidRPr="00173CBE" w:rsidRDefault="00173CBE" w:rsidP="00173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</w:pPr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this.titulo</w:t>
      </w:r>
      <w:proofErr w:type="spellEnd"/>
      <w:proofErr w:type="gramEnd"/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 xml:space="preserve"> = </w:t>
      </w:r>
      <w:proofErr w:type="spellStart"/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titulo</w:t>
      </w:r>
      <w:proofErr w:type="spellEnd"/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;</w:t>
      </w:r>
    </w:p>
    <w:p w14:paraId="2A02E6EA" w14:textId="77777777" w:rsidR="00173CBE" w:rsidRPr="00173CBE" w:rsidRDefault="00173CBE" w:rsidP="00173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</w:pPr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this.tempo</w:t>
      </w:r>
      <w:proofErr w:type="spellEnd"/>
      <w:proofErr w:type="gramEnd"/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 xml:space="preserve"> = tempo;</w:t>
      </w:r>
    </w:p>
    <w:p w14:paraId="4C615F25" w14:textId="77777777" w:rsidR="00173CBE" w:rsidRPr="00173CBE" w:rsidRDefault="00173CBE" w:rsidP="00173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</w:pPr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 xml:space="preserve">    }</w:t>
      </w:r>
    </w:p>
    <w:p w14:paraId="4E8BFADD" w14:textId="77777777" w:rsidR="00173CBE" w:rsidRPr="00173CBE" w:rsidRDefault="00173CBE" w:rsidP="00173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</w:pPr>
    </w:p>
    <w:p w14:paraId="6B23C3C1" w14:textId="77777777" w:rsidR="00173CBE" w:rsidRPr="00173CBE" w:rsidRDefault="00173CBE" w:rsidP="00173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</w:pPr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 xml:space="preserve">    </w:t>
      </w:r>
      <w:proofErr w:type="spellStart"/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public</w:t>
      </w:r>
      <w:proofErr w:type="spellEnd"/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 xml:space="preserve"> </w:t>
      </w:r>
      <w:proofErr w:type="spellStart"/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String</w:t>
      </w:r>
      <w:proofErr w:type="spellEnd"/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 xml:space="preserve"> </w:t>
      </w:r>
      <w:proofErr w:type="spellStart"/>
      <w:proofErr w:type="gramStart"/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getTitulo</w:t>
      </w:r>
      <w:proofErr w:type="spellEnd"/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(</w:t>
      </w:r>
      <w:proofErr w:type="gramEnd"/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) {</w:t>
      </w:r>
    </w:p>
    <w:p w14:paraId="5619AA4A" w14:textId="77777777" w:rsidR="00173CBE" w:rsidRPr="00173CBE" w:rsidRDefault="00173CBE" w:rsidP="00173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</w:pPr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 xml:space="preserve">        </w:t>
      </w:r>
      <w:proofErr w:type="spellStart"/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return</w:t>
      </w:r>
      <w:proofErr w:type="spellEnd"/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 xml:space="preserve"> </w:t>
      </w:r>
      <w:proofErr w:type="spellStart"/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titulo</w:t>
      </w:r>
      <w:proofErr w:type="spellEnd"/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;</w:t>
      </w:r>
    </w:p>
    <w:p w14:paraId="31A6B75E" w14:textId="77777777" w:rsidR="00173CBE" w:rsidRPr="00173CBE" w:rsidRDefault="00173CBE" w:rsidP="00173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</w:pPr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 xml:space="preserve">    }</w:t>
      </w:r>
    </w:p>
    <w:p w14:paraId="63D56CDC" w14:textId="77777777" w:rsidR="00173CBE" w:rsidRPr="00173CBE" w:rsidRDefault="00173CBE" w:rsidP="00173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</w:pPr>
    </w:p>
    <w:p w14:paraId="0DBE1A5A" w14:textId="77777777" w:rsidR="00173CBE" w:rsidRPr="00173CBE" w:rsidRDefault="00173CBE" w:rsidP="00173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</w:pPr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 xml:space="preserve">    </w:t>
      </w:r>
      <w:proofErr w:type="spellStart"/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public</w:t>
      </w:r>
      <w:proofErr w:type="spellEnd"/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 xml:space="preserve"> </w:t>
      </w:r>
      <w:proofErr w:type="spellStart"/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int</w:t>
      </w:r>
      <w:proofErr w:type="spellEnd"/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 xml:space="preserve"> </w:t>
      </w:r>
      <w:proofErr w:type="spellStart"/>
      <w:proofErr w:type="gramStart"/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getTempo</w:t>
      </w:r>
      <w:proofErr w:type="spellEnd"/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(</w:t>
      </w:r>
      <w:proofErr w:type="gramEnd"/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) {</w:t>
      </w:r>
    </w:p>
    <w:p w14:paraId="5105ADC9" w14:textId="77777777" w:rsidR="00173CBE" w:rsidRPr="00173CBE" w:rsidRDefault="00173CBE" w:rsidP="00173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</w:pPr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 xml:space="preserve">        </w:t>
      </w:r>
      <w:proofErr w:type="spellStart"/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return</w:t>
      </w:r>
      <w:proofErr w:type="spellEnd"/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 xml:space="preserve"> tempo;</w:t>
      </w:r>
    </w:p>
    <w:p w14:paraId="3B717A79" w14:textId="0DF4E053" w:rsidR="00173CBE" w:rsidRPr="00173CBE" w:rsidRDefault="00173CBE" w:rsidP="00173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</w:pPr>
      <w:r w:rsidRPr="00173CBE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 xml:space="preserve">    }}</w:t>
      </w:r>
    </w:p>
    <w:p w14:paraId="7100FC25" w14:textId="77777777" w:rsidR="00173CBE" w:rsidRDefault="00173CBE" w:rsidP="00173CBE">
      <w:pPr>
        <w:pStyle w:val="Pr-formataoHTML"/>
        <w:shd w:val="clear" w:color="auto" w:fill="FFFFFF"/>
        <w:rPr>
          <w:rStyle w:val="CdigoHTML"/>
          <w:color w:val="252525"/>
        </w:rPr>
      </w:pPr>
      <w:proofErr w:type="spellStart"/>
      <w:r>
        <w:rPr>
          <w:rStyle w:val="CdigoHTML"/>
          <w:color w:val="252525"/>
        </w:rPr>
        <w:lastRenderedPageBreak/>
        <w:t>import</w:t>
      </w:r>
      <w:proofErr w:type="spellEnd"/>
      <w:r>
        <w:rPr>
          <w:rStyle w:val="CdigoHTML"/>
          <w:color w:val="252525"/>
        </w:rPr>
        <w:t xml:space="preserve"> </w:t>
      </w:r>
      <w:proofErr w:type="spellStart"/>
      <w:proofErr w:type="gramStart"/>
      <w:r>
        <w:rPr>
          <w:rStyle w:val="CdigoHTML"/>
          <w:color w:val="252525"/>
        </w:rPr>
        <w:t>java.util</w:t>
      </w:r>
      <w:proofErr w:type="gramEnd"/>
      <w:r>
        <w:rPr>
          <w:rStyle w:val="CdigoHTML"/>
          <w:color w:val="252525"/>
        </w:rPr>
        <w:t>.List</w:t>
      </w:r>
      <w:proofErr w:type="spellEnd"/>
      <w:r>
        <w:rPr>
          <w:rStyle w:val="CdigoHTML"/>
          <w:color w:val="252525"/>
        </w:rPr>
        <w:t>;</w:t>
      </w:r>
    </w:p>
    <w:p w14:paraId="4DD605E3" w14:textId="77777777" w:rsidR="00173CBE" w:rsidRDefault="00173CBE" w:rsidP="00173CBE">
      <w:pPr>
        <w:pStyle w:val="Pr-formataoHTML"/>
        <w:shd w:val="clear" w:color="auto" w:fill="FFFFFF"/>
        <w:rPr>
          <w:rStyle w:val="CdigoHTML"/>
          <w:color w:val="252525"/>
        </w:rPr>
      </w:pPr>
      <w:proofErr w:type="spellStart"/>
      <w:r>
        <w:rPr>
          <w:rStyle w:val="CdigoHTML"/>
          <w:color w:val="252525"/>
        </w:rPr>
        <w:t>import</w:t>
      </w:r>
      <w:proofErr w:type="spellEnd"/>
      <w:r>
        <w:rPr>
          <w:rStyle w:val="CdigoHTML"/>
          <w:color w:val="252525"/>
        </w:rPr>
        <w:t xml:space="preserve"> </w:t>
      </w:r>
      <w:proofErr w:type="spellStart"/>
      <w:proofErr w:type="gramStart"/>
      <w:r>
        <w:rPr>
          <w:rStyle w:val="CdigoHTML"/>
          <w:color w:val="252525"/>
        </w:rPr>
        <w:t>java.util</w:t>
      </w:r>
      <w:proofErr w:type="gramEnd"/>
      <w:r>
        <w:rPr>
          <w:rStyle w:val="CdigoHTML"/>
          <w:color w:val="252525"/>
        </w:rPr>
        <w:t>.ArrayList</w:t>
      </w:r>
      <w:proofErr w:type="spellEnd"/>
      <w:r>
        <w:rPr>
          <w:rStyle w:val="CdigoHTML"/>
          <w:color w:val="252525"/>
        </w:rPr>
        <w:t>;</w:t>
      </w:r>
    </w:p>
    <w:p w14:paraId="26ACA56A" w14:textId="77777777" w:rsidR="00173CBE" w:rsidRDefault="00173CBE" w:rsidP="00173CBE">
      <w:pPr>
        <w:pStyle w:val="Pr-formataoHTML"/>
        <w:shd w:val="clear" w:color="auto" w:fill="FFFFFF"/>
        <w:rPr>
          <w:rStyle w:val="CdigoHTML"/>
          <w:color w:val="252525"/>
        </w:rPr>
      </w:pPr>
    </w:p>
    <w:p w14:paraId="4852A614" w14:textId="77777777" w:rsidR="00173CBE" w:rsidRDefault="00173CBE" w:rsidP="00173CBE">
      <w:pPr>
        <w:pStyle w:val="Pr-formataoHTML"/>
        <w:shd w:val="clear" w:color="auto" w:fill="FFFFFF"/>
        <w:rPr>
          <w:rStyle w:val="CdigoHTML"/>
          <w:color w:val="252525"/>
        </w:rPr>
      </w:pPr>
      <w:proofErr w:type="spellStart"/>
      <w:r>
        <w:rPr>
          <w:rStyle w:val="CdigoHTML"/>
          <w:color w:val="252525"/>
        </w:rPr>
        <w:t>public</w:t>
      </w:r>
      <w:proofErr w:type="spellEnd"/>
      <w:r>
        <w:rPr>
          <w:rStyle w:val="CdigoHTML"/>
          <w:color w:val="252525"/>
        </w:rPr>
        <w:t xml:space="preserve"> </w:t>
      </w:r>
      <w:proofErr w:type="spellStart"/>
      <w:r>
        <w:rPr>
          <w:rStyle w:val="CdigoHTML"/>
          <w:color w:val="252525"/>
        </w:rPr>
        <w:t>class</w:t>
      </w:r>
      <w:proofErr w:type="spellEnd"/>
      <w:r>
        <w:rPr>
          <w:rStyle w:val="CdigoHTML"/>
          <w:color w:val="252525"/>
        </w:rPr>
        <w:t xml:space="preserve"> </w:t>
      </w:r>
      <w:proofErr w:type="spellStart"/>
      <w:r>
        <w:rPr>
          <w:rStyle w:val="CdigoHTML"/>
          <w:color w:val="252525"/>
        </w:rPr>
        <w:t>TestandoListas</w:t>
      </w:r>
      <w:proofErr w:type="spellEnd"/>
      <w:r>
        <w:rPr>
          <w:rStyle w:val="CdigoHTML"/>
          <w:color w:val="252525"/>
        </w:rPr>
        <w:t xml:space="preserve"> {</w:t>
      </w:r>
    </w:p>
    <w:p w14:paraId="25BA2D8D" w14:textId="77777777" w:rsidR="00173CBE" w:rsidRDefault="00173CBE" w:rsidP="00173CBE">
      <w:pPr>
        <w:pStyle w:val="Pr-formataoHTML"/>
        <w:shd w:val="clear" w:color="auto" w:fill="FFFFFF"/>
        <w:rPr>
          <w:rStyle w:val="CdigoHTML"/>
          <w:color w:val="252525"/>
        </w:rPr>
      </w:pPr>
    </w:p>
    <w:p w14:paraId="72723D5B" w14:textId="77777777" w:rsidR="00173CBE" w:rsidRDefault="00173CBE" w:rsidP="00173CBE">
      <w:pPr>
        <w:pStyle w:val="Pr-formataoHTML"/>
        <w:shd w:val="clear" w:color="auto" w:fill="FFFFFF"/>
        <w:rPr>
          <w:rStyle w:val="CdigoHTML"/>
          <w:color w:val="252525"/>
        </w:rPr>
      </w:pPr>
      <w:r>
        <w:rPr>
          <w:rStyle w:val="CdigoHTML"/>
          <w:color w:val="252525"/>
        </w:rPr>
        <w:t xml:space="preserve">    </w:t>
      </w:r>
      <w:proofErr w:type="spellStart"/>
      <w:r>
        <w:rPr>
          <w:rStyle w:val="CdigoHTML"/>
          <w:color w:val="252525"/>
        </w:rPr>
        <w:t>public</w:t>
      </w:r>
      <w:proofErr w:type="spellEnd"/>
      <w:r>
        <w:rPr>
          <w:rStyle w:val="CdigoHTML"/>
          <w:color w:val="252525"/>
        </w:rPr>
        <w:t xml:space="preserve"> </w:t>
      </w:r>
      <w:proofErr w:type="spellStart"/>
      <w:r>
        <w:rPr>
          <w:rStyle w:val="CdigoHTML"/>
          <w:color w:val="252525"/>
        </w:rPr>
        <w:t>static</w:t>
      </w:r>
      <w:proofErr w:type="spellEnd"/>
      <w:r>
        <w:rPr>
          <w:rStyle w:val="CdigoHTML"/>
          <w:color w:val="252525"/>
        </w:rPr>
        <w:t xml:space="preserve"> </w:t>
      </w:r>
      <w:proofErr w:type="spellStart"/>
      <w:r>
        <w:rPr>
          <w:rStyle w:val="CdigoHTML"/>
          <w:color w:val="252525"/>
        </w:rPr>
        <w:t>void</w:t>
      </w:r>
      <w:proofErr w:type="spellEnd"/>
      <w:r>
        <w:rPr>
          <w:rStyle w:val="CdigoHTML"/>
          <w:color w:val="252525"/>
        </w:rPr>
        <w:t xml:space="preserve"> </w:t>
      </w:r>
      <w:proofErr w:type="spellStart"/>
      <w:proofErr w:type="gramStart"/>
      <w:r>
        <w:rPr>
          <w:rStyle w:val="CdigoHTML"/>
          <w:color w:val="252525"/>
        </w:rPr>
        <w:t>main</w:t>
      </w:r>
      <w:proofErr w:type="spellEnd"/>
      <w:r>
        <w:rPr>
          <w:rStyle w:val="CdigoHTML"/>
          <w:color w:val="252525"/>
        </w:rPr>
        <w:t>(</w:t>
      </w:r>
      <w:proofErr w:type="spellStart"/>
      <w:proofErr w:type="gramEnd"/>
      <w:r>
        <w:rPr>
          <w:rStyle w:val="CdigoHTML"/>
          <w:color w:val="252525"/>
        </w:rPr>
        <w:t>String</w:t>
      </w:r>
      <w:proofErr w:type="spellEnd"/>
      <w:r>
        <w:rPr>
          <w:rStyle w:val="CdigoHTML"/>
          <w:color w:val="252525"/>
        </w:rPr>
        <w:t xml:space="preserve">[] </w:t>
      </w:r>
      <w:proofErr w:type="spellStart"/>
      <w:r>
        <w:rPr>
          <w:rStyle w:val="CdigoHTML"/>
          <w:color w:val="252525"/>
        </w:rPr>
        <w:t>args</w:t>
      </w:r>
      <w:proofErr w:type="spellEnd"/>
      <w:r>
        <w:rPr>
          <w:rStyle w:val="CdigoHTML"/>
          <w:color w:val="252525"/>
        </w:rPr>
        <w:t>) {</w:t>
      </w:r>
    </w:p>
    <w:p w14:paraId="23A8C2AC" w14:textId="77777777" w:rsidR="00173CBE" w:rsidRDefault="00173CBE" w:rsidP="00173CBE">
      <w:pPr>
        <w:pStyle w:val="Pr-formataoHTML"/>
        <w:shd w:val="clear" w:color="auto" w:fill="FFFFFF"/>
        <w:rPr>
          <w:rStyle w:val="CdigoHTML"/>
          <w:color w:val="252525"/>
        </w:rPr>
      </w:pPr>
    </w:p>
    <w:p w14:paraId="1C4108A5" w14:textId="77777777" w:rsidR="00173CBE" w:rsidRDefault="00173CBE" w:rsidP="00173CBE">
      <w:pPr>
        <w:pStyle w:val="Pr-formataoHTML"/>
        <w:shd w:val="clear" w:color="auto" w:fill="FFFFFF"/>
        <w:rPr>
          <w:rStyle w:val="CdigoHTML"/>
          <w:color w:val="252525"/>
        </w:rPr>
      </w:pPr>
      <w:r>
        <w:rPr>
          <w:rStyle w:val="CdigoHTML"/>
          <w:color w:val="252525"/>
        </w:rPr>
        <w:t xml:space="preserve">        </w:t>
      </w:r>
      <w:proofErr w:type="spellStart"/>
      <w:r>
        <w:rPr>
          <w:rStyle w:val="CdigoHTML"/>
          <w:color w:val="252525"/>
        </w:rPr>
        <w:t>String</w:t>
      </w:r>
      <w:proofErr w:type="spellEnd"/>
      <w:r>
        <w:rPr>
          <w:rStyle w:val="CdigoHTML"/>
          <w:color w:val="252525"/>
        </w:rPr>
        <w:t xml:space="preserve"> aula1 = "Modelando a classe Aula";</w:t>
      </w:r>
    </w:p>
    <w:p w14:paraId="05F55259" w14:textId="77777777" w:rsidR="00173CBE" w:rsidRDefault="00173CBE" w:rsidP="00173CBE">
      <w:pPr>
        <w:pStyle w:val="Pr-formataoHTML"/>
        <w:shd w:val="clear" w:color="auto" w:fill="FFFFFF"/>
        <w:rPr>
          <w:rStyle w:val="CdigoHTML"/>
          <w:color w:val="252525"/>
        </w:rPr>
      </w:pPr>
      <w:r>
        <w:rPr>
          <w:rStyle w:val="CdigoHTML"/>
          <w:color w:val="252525"/>
        </w:rPr>
        <w:t xml:space="preserve">        </w:t>
      </w:r>
      <w:proofErr w:type="spellStart"/>
      <w:r>
        <w:rPr>
          <w:rStyle w:val="CdigoHTML"/>
          <w:color w:val="252525"/>
        </w:rPr>
        <w:t>String</w:t>
      </w:r>
      <w:proofErr w:type="spellEnd"/>
      <w:r>
        <w:rPr>
          <w:rStyle w:val="CdigoHTML"/>
          <w:color w:val="252525"/>
        </w:rPr>
        <w:t xml:space="preserve"> aula2 = "Conhecendo mais de listas";</w:t>
      </w:r>
    </w:p>
    <w:p w14:paraId="2F64E0D9" w14:textId="77777777" w:rsidR="00173CBE" w:rsidRDefault="00173CBE" w:rsidP="00173CBE">
      <w:pPr>
        <w:pStyle w:val="Pr-formataoHTML"/>
        <w:shd w:val="clear" w:color="auto" w:fill="FFFFFF"/>
        <w:rPr>
          <w:rStyle w:val="CdigoHTML"/>
          <w:color w:val="252525"/>
        </w:rPr>
      </w:pPr>
      <w:r>
        <w:rPr>
          <w:rStyle w:val="CdigoHTML"/>
          <w:color w:val="252525"/>
        </w:rPr>
        <w:t xml:space="preserve">        </w:t>
      </w:r>
      <w:proofErr w:type="spellStart"/>
      <w:r>
        <w:rPr>
          <w:rStyle w:val="CdigoHTML"/>
          <w:color w:val="252525"/>
        </w:rPr>
        <w:t>String</w:t>
      </w:r>
      <w:proofErr w:type="spellEnd"/>
      <w:r>
        <w:rPr>
          <w:rStyle w:val="CdigoHTML"/>
          <w:color w:val="252525"/>
        </w:rPr>
        <w:t xml:space="preserve"> aula3 = "Trabalhando com Cursos e Sets";</w:t>
      </w:r>
    </w:p>
    <w:p w14:paraId="4C12A75E" w14:textId="77777777" w:rsidR="00173CBE" w:rsidRDefault="00173CBE" w:rsidP="00173CBE">
      <w:pPr>
        <w:pStyle w:val="Pr-formataoHTML"/>
        <w:shd w:val="clear" w:color="auto" w:fill="FFFFFF"/>
        <w:rPr>
          <w:rStyle w:val="CdigoHTML"/>
          <w:color w:val="252525"/>
        </w:rPr>
      </w:pPr>
    </w:p>
    <w:p w14:paraId="02ABA661" w14:textId="77777777" w:rsidR="00173CBE" w:rsidRDefault="00173CBE" w:rsidP="00173CBE">
      <w:pPr>
        <w:pStyle w:val="Pr-formataoHTML"/>
        <w:shd w:val="clear" w:color="auto" w:fill="FFFFFF"/>
        <w:rPr>
          <w:rStyle w:val="CdigoHTML"/>
          <w:color w:val="252525"/>
        </w:rPr>
      </w:pPr>
      <w:r>
        <w:rPr>
          <w:rStyle w:val="CdigoHTML"/>
          <w:color w:val="252525"/>
        </w:rPr>
        <w:t xml:space="preserve">        </w:t>
      </w:r>
      <w:proofErr w:type="spellStart"/>
      <w:r>
        <w:rPr>
          <w:rStyle w:val="CdigoHTML"/>
          <w:color w:val="252525"/>
        </w:rPr>
        <w:t>ArrayList</w:t>
      </w:r>
      <w:proofErr w:type="spellEnd"/>
      <w:r>
        <w:rPr>
          <w:rStyle w:val="CdigoHTML"/>
          <w:color w:val="252525"/>
        </w:rPr>
        <w:t>&lt;</w:t>
      </w:r>
      <w:proofErr w:type="spellStart"/>
      <w:r>
        <w:rPr>
          <w:rStyle w:val="CdigoHTML"/>
          <w:color w:val="252525"/>
        </w:rPr>
        <w:t>String</w:t>
      </w:r>
      <w:proofErr w:type="spellEnd"/>
      <w:r>
        <w:rPr>
          <w:rStyle w:val="CdigoHTML"/>
          <w:color w:val="252525"/>
        </w:rPr>
        <w:t xml:space="preserve">&gt; aulas = new </w:t>
      </w:r>
      <w:proofErr w:type="spellStart"/>
      <w:r>
        <w:rPr>
          <w:rStyle w:val="CdigoHTML"/>
          <w:color w:val="252525"/>
        </w:rPr>
        <w:t>ArrayList</w:t>
      </w:r>
      <w:proofErr w:type="spellEnd"/>
      <w:r>
        <w:rPr>
          <w:rStyle w:val="CdigoHTML"/>
          <w:color w:val="252525"/>
        </w:rPr>
        <w:t>&lt;</w:t>
      </w:r>
      <w:proofErr w:type="gramStart"/>
      <w:r>
        <w:rPr>
          <w:rStyle w:val="CdigoHTML"/>
          <w:color w:val="252525"/>
        </w:rPr>
        <w:t>&gt;(</w:t>
      </w:r>
      <w:proofErr w:type="gramEnd"/>
      <w:r>
        <w:rPr>
          <w:rStyle w:val="CdigoHTML"/>
          <w:color w:val="252525"/>
        </w:rPr>
        <w:t>);</w:t>
      </w:r>
    </w:p>
    <w:p w14:paraId="0E1A99EE" w14:textId="77777777" w:rsidR="00173CBE" w:rsidRDefault="00173CBE" w:rsidP="00173CBE">
      <w:pPr>
        <w:pStyle w:val="Pr-formataoHTML"/>
        <w:shd w:val="clear" w:color="auto" w:fill="FFFFFF"/>
        <w:rPr>
          <w:rStyle w:val="CdigoHTML"/>
          <w:color w:val="252525"/>
        </w:rPr>
      </w:pPr>
      <w:r>
        <w:rPr>
          <w:rStyle w:val="CdigoHTML"/>
          <w:color w:val="252525"/>
        </w:rPr>
        <w:t xml:space="preserve">        </w:t>
      </w:r>
      <w:proofErr w:type="spellStart"/>
      <w:r>
        <w:rPr>
          <w:rStyle w:val="CdigoHTML"/>
          <w:color w:val="252525"/>
        </w:rPr>
        <w:t>aulas.add</w:t>
      </w:r>
      <w:proofErr w:type="spellEnd"/>
      <w:r>
        <w:rPr>
          <w:rStyle w:val="CdigoHTML"/>
          <w:color w:val="252525"/>
        </w:rPr>
        <w:t>(aula1);</w:t>
      </w:r>
    </w:p>
    <w:p w14:paraId="2D8FE5E7" w14:textId="77777777" w:rsidR="00173CBE" w:rsidRDefault="00173CBE" w:rsidP="00173CBE">
      <w:pPr>
        <w:pStyle w:val="Pr-formataoHTML"/>
        <w:shd w:val="clear" w:color="auto" w:fill="FFFFFF"/>
        <w:rPr>
          <w:rStyle w:val="CdigoHTML"/>
          <w:color w:val="252525"/>
        </w:rPr>
      </w:pPr>
      <w:r>
        <w:rPr>
          <w:rStyle w:val="CdigoHTML"/>
          <w:color w:val="252525"/>
        </w:rPr>
        <w:t xml:space="preserve">        </w:t>
      </w:r>
      <w:proofErr w:type="spellStart"/>
      <w:r>
        <w:rPr>
          <w:rStyle w:val="CdigoHTML"/>
          <w:color w:val="252525"/>
        </w:rPr>
        <w:t>aulas.add</w:t>
      </w:r>
      <w:proofErr w:type="spellEnd"/>
      <w:r>
        <w:rPr>
          <w:rStyle w:val="CdigoHTML"/>
          <w:color w:val="252525"/>
        </w:rPr>
        <w:t>(aula2);</w:t>
      </w:r>
    </w:p>
    <w:p w14:paraId="0473A05E" w14:textId="77777777" w:rsidR="00173CBE" w:rsidRDefault="00173CBE" w:rsidP="00173CBE">
      <w:pPr>
        <w:pStyle w:val="Pr-formataoHTML"/>
        <w:shd w:val="clear" w:color="auto" w:fill="FFFFFF"/>
        <w:rPr>
          <w:rStyle w:val="CdigoHTML"/>
          <w:color w:val="252525"/>
        </w:rPr>
      </w:pPr>
      <w:r>
        <w:rPr>
          <w:rStyle w:val="CdigoHTML"/>
          <w:color w:val="252525"/>
        </w:rPr>
        <w:t xml:space="preserve">        </w:t>
      </w:r>
      <w:proofErr w:type="spellStart"/>
      <w:r>
        <w:rPr>
          <w:rStyle w:val="CdigoHTML"/>
          <w:color w:val="252525"/>
        </w:rPr>
        <w:t>aulas.add</w:t>
      </w:r>
      <w:proofErr w:type="spellEnd"/>
      <w:r>
        <w:rPr>
          <w:rStyle w:val="CdigoHTML"/>
          <w:color w:val="252525"/>
        </w:rPr>
        <w:t xml:space="preserve">(aula3);        </w:t>
      </w:r>
    </w:p>
    <w:p w14:paraId="62DBFAA2" w14:textId="77777777" w:rsidR="00173CBE" w:rsidRDefault="00173CBE" w:rsidP="00173CBE">
      <w:pPr>
        <w:pStyle w:val="Pr-formataoHTML"/>
        <w:shd w:val="clear" w:color="auto" w:fill="FFFFFF"/>
        <w:rPr>
          <w:rStyle w:val="CdigoHTML"/>
          <w:color w:val="252525"/>
        </w:rPr>
      </w:pPr>
    </w:p>
    <w:p w14:paraId="2C2AF371" w14:textId="77777777" w:rsidR="00173CBE" w:rsidRDefault="00173CBE" w:rsidP="00173CBE">
      <w:pPr>
        <w:pStyle w:val="Pr-formataoHTML"/>
        <w:shd w:val="clear" w:color="auto" w:fill="FFFFFF"/>
        <w:rPr>
          <w:rStyle w:val="CdigoHTML"/>
          <w:color w:val="252525"/>
        </w:rPr>
      </w:pPr>
      <w:r>
        <w:rPr>
          <w:rStyle w:val="CdigoHTML"/>
          <w:color w:val="252525"/>
        </w:rPr>
        <w:t xml:space="preserve">        </w:t>
      </w:r>
      <w:proofErr w:type="spellStart"/>
      <w:r>
        <w:rPr>
          <w:rStyle w:val="CdigoHTML"/>
          <w:color w:val="252525"/>
        </w:rPr>
        <w:t>System.out.println</w:t>
      </w:r>
      <w:proofErr w:type="spellEnd"/>
      <w:r>
        <w:rPr>
          <w:rStyle w:val="CdigoHTML"/>
          <w:color w:val="252525"/>
        </w:rPr>
        <w:t>(aulas);</w:t>
      </w:r>
    </w:p>
    <w:p w14:paraId="06CA00AF" w14:textId="77777777" w:rsidR="00173CBE" w:rsidRDefault="00173CBE" w:rsidP="00173CBE">
      <w:pPr>
        <w:pStyle w:val="Pr-formataoHTML"/>
        <w:shd w:val="clear" w:color="auto" w:fill="FFFFFF"/>
        <w:rPr>
          <w:rStyle w:val="CdigoHTML"/>
          <w:color w:val="252525"/>
        </w:rPr>
      </w:pPr>
      <w:r>
        <w:rPr>
          <w:rStyle w:val="CdigoHTML"/>
          <w:color w:val="252525"/>
        </w:rPr>
        <w:t xml:space="preserve">        </w:t>
      </w:r>
      <w:proofErr w:type="spellStart"/>
      <w:r>
        <w:rPr>
          <w:rStyle w:val="CdigoHTML"/>
          <w:color w:val="252525"/>
        </w:rPr>
        <w:t>System.out.println</w:t>
      </w:r>
      <w:proofErr w:type="spellEnd"/>
      <w:r>
        <w:rPr>
          <w:rStyle w:val="CdigoHTML"/>
          <w:color w:val="252525"/>
        </w:rPr>
        <w:t>(</w:t>
      </w:r>
      <w:proofErr w:type="spellStart"/>
      <w:proofErr w:type="gramStart"/>
      <w:r>
        <w:rPr>
          <w:rStyle w:val="CdigoHTML"/>
          <w:color w:val="252525"/>
        </w:rPr>
        <w:t>aulas.size</w:t>
      </w:r>
      <w:proofErr w:type="spellEnd"/>
      <w:proofErr w:type="gramEnd"/>
      <w:r>
        <w:rPr>
          <w:rStyle w:val="CdigoHTML"/>
          <w:color w:val="252525"/>
        </w:rPr>
        <w:t>());</w:t>
      </w:r>
    </w:p>
    <w:p w14:paraId="0E88E9C2" w14:textId="77777777" w:rsidR="00173CBE" w:rsidRDefault="00173CBE" w:rsidP="00173CBE">
      <w:pPr>
        <w:pStyle w:val="Pr-formataoHTML"/>
        <w:shd w:val="clear" w:color="auto" w:fill="FFFFFF"/>
        <w:rPr>
          <w:rStyle w:val="CdigoHTML"/>
          <w:color w:val="252525"/>
        </w:rPr>
      </w:pPr>
    </w:p>
    <w:p w14:paraId="357C6316" w14:textId="77777777" w:rsidR="00173CBE" w:rsidRDefault="00173CBE" w:rsidP="00173CBE">
      <w:pPr>
        <w:pStyle w:val="Pr-formataoHTML"/>
        <w:shd w:val="clear" w:color="auto" w:fill="FFFFFF"/>
        <w:rPr>
          <w:rStyle w:val="CdigoHTML"/>
          <w:color w:val="252525"/>
        </w:rPr>
      </w:pPr>
      <w:r>
        <w:rPr>
          <w:rStyle w:val="CdigoHTML"/>
          <w:color w:val="252525"/>
        </w:rPr>
        <w:t xml:space="preserve">        // cuidado! &lt;= faz sentido aqui?</w:t>
      </w:r>
    </w:p>
    <w:p w14:paraId="7FF211E3" w14:textId="77777777" w:rsidR="00173CBE" w:rsidRDefault="00173CBE" w:rsidP="00173CBE">
      <w:pPr>
        <w:pStyle w:val="Pr-formataoHTML"/>
        <w:shd w:val="clear" w:color="auto" w:fill="FFFFFF"/>
        <w:rPr>
          <w:rStyle w:val="CdigoHTML"/>
          <w:color w:val="252525"/>
        </w:rPr>
      </w:pPr>
      <w:r>
        <w:rPr>
          <w:rStyle w:val="CdigoHTML"/>
          <w:color w:val="252525"/>
        </w:rPr>
        <w:t xml:space="preserve">        for (</w:t>
      </w:r>
      <w:proofErr w:type="spellStart"/>
      <w:r>
        <w:rPr>
          <w:rStyle w:val="CdigoHTML"/>
          <w:color w:val="252525"/>
        </w:rPr>
        <w:t>int</w:t>
      </w:r>
      <w:proofErr w:type="spellEnd"/>
      <w:r>
        <w:rPr>
          <w:rStyle w:val="CdigoHTML"/>
          <w:color w:val="252525"/>
        </w:rPr>
        <w:t xml:space="preserve"> i = 0; i &lt;= </w:t>
      </w:r>
      <w:proofErr w:type="spellStart"/>
      <w:proofErr w:type="gramStart"/>
      <w:r>
        <w:rPr>
          <w:rStyle w:val="CdigoHTML"/>
          <w:color w:val="252525"/>
        </w:rPr>
        <w:t>aulas.size</w:t>
      </w:r>
      <w:proofErr w:type="spellEnd"/>
      <w:proofErr w:type="gramEnd"/>
      <w:r>
        <w:rPr>
          <w:rStyle w:val="CdigoHTML"/>
          <w:color w:val="252525"/>
        </w:rPr>
        <w:t>(); i++) {</w:t>
      </w:r>
    </w:p>
    <w:p w14:paraId="04A53BF0" w14:textId="77777777" w:rsidR="00173CBE" w:rsidRDefault="00173CBE" w:rsidP="00173CBE">
      <w:pPr>
        <w:pStyle w:val="Pr-formataoHTML"/>
        <w:shd w:val="clear" w:color="auto" w:fill="FFFFFF"/>
        <w:rPr>
          <w:rStyle w:val="CdigoHTML"/>
          <w:color w:val="252525"/>
        </w:rPr>
      </w:pPr>
      <w:r>
        <w:rPr>
          <w:rStyle w:val="CdigoHTML"/>
          <w:color w:val="252525"/>
        </w:rPr>
        <w:t xml:space="preserve">            </w:t>
      </w:r>
      <w:proofErr w:type="spellStart"/>
      <w:r>
        <w:rPr>
          <w:rStyle w:val="CdigoHTML"/>
          <w:color w:val="252525"/>
        </w:rPr>
        <w:t>System.out.println</w:t>
      </w:r>
      <w:proofErr w:type="spellEnd"/>
      <w:r>
        <w:rPr>
          <w:rStyle w:val="CdigoHTML"/>
          <w:color w:val="252525"/>
        </w:rPr>
        <w:t xml:space="preserve">("Aula: " + </w:t>
      </w:r>
      <w:proofErr w:type="spellStart"/>
      <w:r>
        <w:rPr>
          <w:rStyle w:val="CdigoHTML"/>
          <w:color w:val="252525"/>
        </w:rPr>
        <w:t>aulas.get</w:t>
      </w:r>
      <w:proofErr w:type="spellEnd"/>
      <w:r>
        <w:rPr>
          <w:rStyle w:val="CdigoHTML"/>
          <w:color w:val="252525"/>
        </w:rPr>
        <w:t>(i));</w:t>
      </w:r>
    </w:p>
    <w:p w14:paraId="51F90D13" w14:textId="77777777" w:rsidR="00173CBE" w:rsidRDefault="00173CBE" w:rsidP="00173CBE">
      <w:pPr>
        <w:pStyle w:val="Pr-formataoHTML"/>
        <w:shd w:val="clear" w:color="auto" w:fill="FFFFFF"/>
        <w:rPr>
          <w:rStyle w:val="CdigoHTML"/>
          <w:color w:val="252525"/>
        </w:rPr>
      </w:pPr>
      <w:r>
        <w:rPr>
          <w:rStyle w:val="CdigoHTML"/>
          <w:color w:val="252525"/>
        </w:rPr>
        <w:t xml:space="preserve">        }</w:t>
      </w:r>
    </w:p>
    <w:p w14:paraId="5A777628" w14:textId="77777777" w:rsidR="00173CBE" w:rsidRDefault="00173CBE" w:rsidP="00173CBE">
      <w:pPr>
        <w:pStyle w:val="Pr-formataoHTML"/>
        <w:shd w:val="clear" w:color="auto" w:fill="FFFFFF"/>
        <w:rPr>
          <w:rStyle w:val="CdigoHTML"/>
          <w:color w:val="252525"/>
        </w:rPr>
      </w:pPr>
      <w:r>
        <w:rPr>
          <w:rStyle w:val="CdigoHTML"/>
          <w:color w:val="252525"/>
        </w:rPr>
        <w:t xml:space="preserve">    }</w:t>
      </w:r>
    </w:p>
    <w:p w14:paraId="33FCB7B8" w14:textId="77777777" w:rsidR="00173CBE" w:rsidRDefault="00173CBE" w:rsidP="00173CBE">
      <w:pPr>
        <w:pStyle w:val="Pr-formataoHTML"/>
        <w:shd w:val="clear" w:color="auto" w:fill="FFFFFF"/>
        <w:rPr>
          <w:color w:val="252525"/>
          <w:sz w:val="29"/>
          <w:szCs w:val="29"/>
        </w:rPr>
      </w:pPr>
      <w:r>
        <w:rPr>
          <w:rStyle w:val="CdigoHTML"/>
          <w:color w:val="252525"/>
        </w:rPr>
        <w:t>}</w:t>
      </w:r>
    </w:p>
    <w:p w14:paraId="66DF0730" w14:textId="77777777" w:rsidR="00173CBE" w:rsidRPr="00EA5686" w:rsidRDefault="00173CBE" w:rsidP="00B51337">
      <w:pPr>
        <w:pStyle w:val="PargrafodaLista"/>
        <w:jc w:val="both"/>
        <w:rPr>
          <w:rFonts w:cstheme="minorHAnsi"/>
        </w:rPr>
      </w:pPr>
    </w:p>
    <w:sectPr w:rsidR="00173CBE" w:rsidRPr="00EA56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F55C9"/>
    <w:multiLevelType w:val="hybridMultilevel"/>
    <w:tmpl w:val="85BE38B8"/>
    <w:lvl w:ilvl="0" w:tplc="B898102A">
      <w:start w:val="1"/>
      <w:numFmt w:val="decimal"/>
      <w:lvlText w:val="%1-"/>
      <w:lvlJc w:val="left"/>
      <w:pPr>
        <w:ind w:left="720" w:hanging="360"/>
      </w:pPr>
      <w:rPr>
        <w:rFonts w:hint="default"/>
        <w:color w:val="72727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686"/>
    <w:rsid w:val="00173CBE"/>
    <w:rsid w:val="00787D41"/>
    <w:rsid w:val="00B51337"/>
    <w:rsid w:val="00EA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350C8"/>
  <w15:chartTrackingRefBased/>
  <w15:docId w15:val="{C963F0CB-B1D7-4593-B453-A27C58E8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EA5686"/>
    <w:rPr>
      <w:i/>
      <w:iCs/>
    </w:rPr>
  </w:style>
  <w:style w:type="character" w:styleId="Forte">
    <w:name w:val="Strong"/>
    <w:basedOn w:val="Fontepargpadro"/>
    <w:uiPriority w:val="22"/>
    <w:qFormat/>
    <w:rsid w:val="00EA5686"/>
    <w:rPr>
      <w:b/>
      <w:bCs/>
    </w:rPr>
  </w:style>
  <w:style w:type="paragraph" w:styleId="PargrafodaLista">
    <w:name w:val="List Paragraph"/>
    <w:basedOn w:val="Normal"/>
    <w:uiPriority w:val="34"/>
    <w:qFormat/>
    <w:rsid w:val="00EA5686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EA5686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73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73CB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9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366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2020-05-28T01:23:00Z</dcterms:created>
  <dcterms:modified xsi:type="dcterms:W3CDTF">2020-05-28T01:39:00Z</dcterms:modified>
</cp:coreProperties>
</file>